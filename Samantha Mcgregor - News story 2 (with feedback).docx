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086E4" w14:textId="69312ADC" w:rsidR="0079462F" w:rsidRDefault="00C979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Laurier Brantford’s first beer f</w:t>
      </w:r>
      <w:r w:rsidR="0079462F">
        <w:rPr>
          <w:rFonts w:ascii="Arial" w:hAnsi="Arial" w:cs="Arial"/>
          <w:sz w:val="24"/>
        </w:rPr>
        <w:t>est</w:t>
      </w:r>
    </w:p>
    <w:p w14:paraId="2253CDDE" w14:textId="77777777" w:rsidR="0079462F" w:rsidRDefault="007946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By: Samantha McGregor</w:t>
      </w:r>
    </w:p>
    <w:p w14:paraId="040D8D00" w14:textId="32D274E1" w:rsidR="00C76AE0" w:rsidRDefault="008F7F8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Tucked in the back corn</w:t>
      </w:r>
      <w:r w:rsidR="00F01976">
        <w:rPr>
          <w:rFonts w:ascii="Arial" w:hAnsi="Arial" w:cs="Arial"/>
          <w:sz w:val="24"/>
        </w:rPr>
        <w:t xml:space="preserve">er </w:t>
      </w:r>
      <w:r w:rsidR="00FA360E">
        <w:rPr>
          <w:rFonts w:ascii="Arial" w:hAnsi="Arial" w:cs="Arial"/>
          <w:sz w:val="24"/>
        </w:rPr>
        <w:t>of the research and academic cent</w:t>
      </w:r>
      <w:r w:rsidR="0086620E">
        <w:rPr>
          <w:rFonts w:ascii="Arial" w:hAnsi="Arial" w:cs="Arial"/>
          <w:sz w:val="24"/>
        </w:rPr>
        <w:t>re</w:t>
      </w:r>
      <w:r w:rsidR="00FA360E">
        <w:rPr>
          <w:rFonts w:ascii="Arial" w:hAnsi="Arial" w:cs="Arial"/>
          <w:sz w:val="24"/>
        </w:rPr>
        <w:t xml:space="preserve"> courtyard</w:t>
      </w:r>
      <w:del w:id="0" w:author="Kelly" w:date="2020-02-28T23:32:00Z">
        <w:r w:rsidR="00EA5151" w:rsidDel="00460064">
          <w:rPr>
            <w:rFonts w:ascii="Arial" w:hAnsi="Arial" w:cs="Arial"/>
            <w:sz w:val="24"/>
          </w:rPr>
          <w:delText>,</w:delText>
        </w:r>
      </w:del>
      <w:r w:rsidR="00FA360E">
        <w:rPr>
          <w:rFonts w:ascii="Arial" w:hAnsi="Arial" w:cs="Arial"/>
          <w:sz w:val="24"/>
        </w:rPr>
        <w:t xml:space="preserve"> </w:t>
      </w:r>
      <w:r w:rsidR="00F01976">
        <w:rPr>
          <w:rFonts w:ascii="Arial" w:hAnsi="Arial" w:cs="Arial"/>
          <w:sz w:val="24"/>
        </w:rPr>
        <w:t>among</w:t>
      </w:r>
      <w:r w:rsidR="0079462F">
        <w:rPr>
          <w:rFonts w:ascii="Arial" w:hAnsi="Arial" w:cs="Arial"/>
          <w:sz w:val="24"/>
        </w:rPr>
        <w:t xml:space="preserve"> brightly-</w:t>
      </w:r>
      <w:r>
        <w:rPr>
          <w:rFonts w:ascii="Arial" w:hAnsi="Arial" w:cs="Arial"/>
          <w:sz w:val="24"/>
        </w:rPr>
        <w:t>coloured tents</w:t>
      </w:r>
      <w:del w:id="1" w:author="Kelly" w:date="2020-02-28T23:32:00Z">
        <w:r w:rsidR="00EA5151" w:rsidDel="00460064">
          <w:rPr>
            <w:rFonts w:ascii="Arial" w:hAnsi="Arial" w:cs="Arial"/>
            <w:sz w:val="24"/>
          </w:rPr>
          <w:delText>,</w:delText>
        </w:r>
      </w:del>
      <w:r>
        <w:rPr>
          <w:rFonts w:ascii="Arial" w:hAnsi="Arial" w:cs="Arial"/>
          <w:sz w:val="24"/>
        </w:rPr>
        <w:t xml:space="preserve"> stands a small </w:t>
      </w:r>
      <w:r w:rsidR="00FA360E">
        <w:rPr>
          <w:rFonts w:ascii="Arial" w:hAnsi="Arial" w:cs="Arial"/>
          <w:sz w:val="24"/>
        </w:rPr>
        <w:t xml:space="preserve">table with a wooden sign </w:t>
      </w:r>
      <w:r>
        <w:rPr>
          <w:rFonts w:ascii="Arial" w:hAnsi="Arial" w:cs="Arial"/>
          <w:sz w:val="24"/>
        </w:rPr>
        <w:t xml:space="preserve">that reads Meuse </w:t>
      </w:r>
      <w:bookmarkStart w:id="2" w:name="_GoBack"/>
      <w:bookmarkEnd w:id="2"/>
      <w:r>
        <w:rPr>
          <w:rFonts w:ascii="Arial" w:hAnsi="Arial" w:cs="Arial"/>
          <w:sz w:val="24"/>
        </w:rPr>
        <w:t xml:space="preserve">Brewing. </w:t>
      </w:r>
    </w:p>
    <w:p w14:paraId="16E6FA31" w14:textId="5210416E" w:rsidR="00CD2FDF" w:rsidRDefault="008F7F8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They stand</w:t>
      </w:r>
      <w:r w:rsidR="00CD2FDF">
        <w:rPr>
          <w:rFonts w:ascii="Arial" w:hAnsi="Arial" w:cs="Arial"/>
          <w:sz w:val="24"/>
        </w:rPr>
        <w:t xml:space="preserve"> out not only because</w:t>
      </w:r>
      <w:r w:rsidR="00F01976">
        <w:rPr>
          <w:rFonts w:ascii="Arial" w:hAnsi="Arial" w:cs="Arial"/>
          <w:sz w:val="24"/>
        </w:rPr>
        <w:t xml:space="preserve"> of their small size, or because</w:t>
      </w:r>
      <w:r>
        <w:rPr>
          <w:rFonts w:ascii="Arial" w:hAnsi="Arial" w:cs="Arial"/>
          <w:sz w:val="24"/>
        </w:rPr>
        <w:t xml:space="preserve"> the </w:t>
      </w:r>
      <w:r w:rsidR="002218B6">
        <w:rPr>
          <w:rFonts w:ascii="Arial" w:hAnsi="Arial" w:cs="Arial"/>
          <w:sz w:val="24"/>
        </w:rPr>
        <w:t xml:space="preserve">vendor </w:t>
      </w:r>
      <w:r>
        <w:rPr>
          <w:rFonts w:ascii="Arial" w:hAnsi="Arial" w:cs="Arial"/>
          <w:sz w:val="24"/>
        </w:rPr>
        <w:t>behind the table is the only female vendor present,</w:t>
      </w:r>
      <w:r w:rsidR="00CD2FDF">
        <w:rPr>
          <w:rFonts w:ascii="Arial" w:hAnsi="Arial" w:cs="Arial"/>
          <w:sz w:val="24"/>
        </w:rPr>
        <w:t xml:space="preserve"> but </w:t>
      </w:r>
      <w:r w:rsidR="00F01976">
        <w:rPr>
          <w:rFonts w:ascii="Arial" w:hAnsi="Arial" w:cs="Arial"/>
          <w:sz w:val="24"/>
        </w:rPr>
        <w:t>b</w:t>
      </w:r>
      <w:r w:rsidR="00CD2FDF">
        <w:rPr>
          <w:rFonts w:ascii="Arial" w:hAnsi="Arial" w:cs="Arial"/>
          <w:sz w:val="24"/>
        </w:rPr>
        <w:t xml:space="preserve">ecause </w:t>
      </w:r>
      <w:r>
        <w:rPr>
          <w:rFonts w:ascii="Arial" w:hAnsi="Arial" w:cs="Arial"/>
          <w:sz w:val="24"/>
        </w:rPr>
        <w:t>no one has ever heard of Meuse B</w:t>
      </w:r>
      <w:r w:rsidR="00F21A52">
        <w:rPr>
          <w:rFonts w:ascii="Arial" w:hAnsi="Arial" w:cs="Arial"/>
          <w:sz w:val="24"/>
        </w:rPr>
        <w:t>rewing</w:t>
      </w:r>
      <w:r w:rsidR="00CD2FDF">
        <w:rPr>
          <w:rFonts w:ascii="Arial" w:hAnsi="Arial" w:cs="Arial"/>
          <w:sz w:val="24"/>
        </w:rPr>
        <w:t xml:space="preserve">. </w:t>
      </w:r>
    </w:p>
    <w:p w14:paraId="3618DE54" w14:textId="4C305453" w:rsidR="00C76AE0" w:rsidRDefault="00CD2FD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And that’s</w:t>
      </w:r>
      <w:r w:rsidR="008F7F86">
        <w:rPr>
          <w:rFonts w:ascii="Arial" w:hAnsi="Arial" w:cs="Arial"/>
          <w:sz w:val="24"/>
        </w:rPr>
        <w:t xml:space="preserve"> simply because</w:t>
      </w:r>
      <w:r w:rsidR="00FA360E">
        <w:rPr>
          <w:rFonts w:ascii="Arial" w:hAnsi="Arial" w:cs="Arial"/>
          <w:sz w:val="24"/>
        </w:rPr>
        <w:t xml:space="preserve"> Meuse is </w:t>
      </w:r>
      <w:del w:id="3" w:author="Kelly" w:date="2020-02-28T23:44:00Z">
        <w:r w:rsidR="00EA5151" w:rsidDel="009178C6">
          <w:rPr>
            <w:rFonts w:ascii="Arial" w:hAnsi="Arial" w:cs="Arial"/>
            <w:sz w:val="24"/>
          </w:rPr>
          <w:delText xml:space="preserve">currently </w:delText>
        </w:r>
      </w:del>
      <w:r w:rsidR="00FA360E">
        <w:rPr>
          <w:rFonts w:ascii="Arial" w:hAnsi="Arial" w:cs="Arial"/>
          <w:sz w:val="24"/>
        </w:rPr>
        <w:t>debut</w:t>
      </w:r>
      <w:ins w:id="4" w:author="Kelly" w:date="2020-02-28T23:45:00Z">
        <w:r w:rsidR="009178C6">
          <w:rPr>
            <w:rFonts w:ascii="Arial" w:hAnsi="Arial" w:cs="Arial"/>
            <w:sz w:val="24"/>
          </w:rPr>
          <w:t>ed</w:t>
        </w:r>
      </w:ins>
      <w:del w:id="5" w:author="Kelly" w:date="2020-02-28T23:45:00Z">
        <w:r w:rsidR="00FA360E" w:rsidDel="009178C6">
          <w:rPr>
            <w:rFonts w:ascii="Arial" w:hAnsi="Arial" w:cs="Arial"/>
            <w:sz w:val="24"/>
          </w:rPr>
          <w:delText>ing</w:delText>
        </w:r>
      </w:del>
      <w:r w:rsidR="00FA360E">
        <w:rPr>
          <w:rFonts w:ascii="Arial" w:hAnsi="Arial" w:cs="Arial"/>
          <w:sz w:val="24"/>
        </w:rPr>
        <w:t xml:space="preserve"> its first batch of beer</w:t>
      </w:r>
      <w:ins w:id="6" w:author="Kelly" w:date="2020-02-28T23:45:00Z">
        <w:r w:rsidR="009178C6">
          <w:rPr>
            <w:rFonts w:ascii="Arial" w:hAnsi="Arial" w:cs="Arial"/>
            <w:sz w:val="24"/>
          </w:rPr>
          <w:t xml:space="preserve"> at the event</w:t>
        </w:r>
      </w:ins>
      <w:r>
        <w:rPr>
          <w:rFonts w:ascii="Arial" w:hAnsi="Arial" w:cs="Arial"/>
          <w:sz w:val="24"/>
        </w:rPr>
        <w:t xml:space="preserve">. </w:t>
      </w:r>
    </w:p>
    <w:p w14:paraId="7315FCA7" w14:textId="77777777" w:rsidR="00CD2FDF" w:rsidRDefault="00CD2FDF">
      <w:pPr>
        <w:rPr>
          <w:rFonts w:ascii="Arial" w:hAnsi="Arial" w:cs="Arial"/>
          <w:sz w:val="24"/>
        </w:rPr>
      </w:pPr>
      <w:r w:rsidRPr="00CD2FDF">
        <w:rPr>
          <w:rFonts w:ascii="Arial" w:hAnsi="Arial" w:cs="Arial"/>
          <w:sz w:val="24"/>
        </w:rPr>
        <w:t>“</w:t>
      </w:r>
      <w:r w:rsidR="00FA360E">
        <w:rPr>
          <w:rFonts w:ascii="Arial" w:hAnsi="Arial" w:cs="Arial"/>
          <w:sz w:val="24"/>
        </w:rPr>
        <w:t xml:space="preserve">We </w:t>
      </w:r>
      <w:r>
        <w:rPr>
          <w:rFonts w:ascii="Arial" w:hAnsi="Arial" w:cs="Arial"/>
          <w:sz w:val="24"/>
        </w:rPr>
        <w:t>have been working on this for over a year probably, and this beer is m</w:t>
      </w:r>
      <w:r w:rsidR="00F01976">
        <w:rPr>
          <w:rFonts w:ascii="Arial" w:hAnsi="Arial" w:cs="Arial"/>
          <w:sz w:val="24"/>
        </w:rPr>
        <w:t xml:space="preserve">aybe </w:t>
      </w:r>
      <w:r w:rsidR="002218B6">
        <w:rPr>
          <w:rFonts w:ascii="Arial" w:hAnsi="Arial" w:cs="Arial"/>
          <w:sz w:val="24"/>
        </w:rPr>
        <w:t xml:space="preserve">two </w:t>
      </w:r>
      <w:r w:rsidR="00F62765" w:rsidRPr="002218B6">
        <w:rPr>
          <w:rFonts w:ascii="Arial" w:hAnsi="Arial" w:cs="Arial"/>
          <w:sz w:val="24"/>
        </w:rPr>
        <w:t>months</w:t>
      </w:r>
      <w:r w:rsidR="002218B6">
        <w:rPr>
          <w:rFonts w:ascii="Arial" w:hAnsi="Arial" w:cs="Arial"/>
          <w:sz w:val="24"/>
        </w:rPr>
        <w:t xml:space="preserve"> </w:t>
      </w:r>
      <w:r w:rsidR="008F7F86" w:rsidRPr="002218B6">
        <w:rPr>
          <w:rFonts w:ascii="Arial" w:hAnsi="Arial" w:cs="Arial"/>
          <w:sz w:val="24"/>
        </w:rPr>
        <w:t>old</w:t>
      </w:r>
      <w:r w:rsidR="0079462F">
        <w:rPr>
          <w:rFonts w:ascii="Arial" w:hAnsi="Arial" w:cs="Arial"/>
          <w:sz w:val="24"/>
        </w:rPr>
        <w:t>,</w:t>
      </w:r>
      <w:r w:rsidR="008F7F86">
        <w:rPr>
          <w:rFonts w:ascii="Arial" w:hAnsi="Arial" w:cs="Arial"/>
          <w:sz w:val="24"/>
        </w:rPr>
        <w:t xml:space="preserve">” says </w:t>
      </w:r>
      <w:r w:rsidR="00FA360E">
        <w:rPr>
          <w:rFonts w:ascii="Arial" w:hAnsi="Arial" w:cs="Arial"/>
          <w:sz w:val="24"/>
        </w:rPr>
        <w:t>Meuse co-founder</w:t>
      </w:r>
      <w:del w:id="7" w:author="Kelly" w:date="2020-02-28T23:32:00Z">
        <w:r w:rsidR="00FA360E" w:rsidDel="00460064">
          <w:rPr>
            <w:rFonts w:ascii="Arial" w:hAnsi="Arial" w:cs="Arial"/>
            <w:sz w:val="24"/>
          </w:rPr>
          <w:delText>,</w:delText>
        </w:r>
      </w:del>
      <w:r w:rsidR="00FA360E">
        <w:rPr>
          <w:rFonts w:ascii="Arial" w:hAnsi="Arial" w:cs="Arial"/>
          <w:sz w:val="24"/>
        </w:rPr>
        <w:t xml:space="preserve"> </w:t>
      </w:r>
      <w:r w:rsidR="008F7F86">
        <w:rPr>
          <w:rFonts w:ascii="Arial" w:hAnsi="Arial" w:cs="Arial"/>
          <w:sz w:val="24"/>
        </w:rPr>
        <w:t>E</w:t>
      </w:r>
      <w:r w:rsidR="00FA360E">
        <w:rPr>
          <w:rFonts w:ascii="Arial" w:hAnsi="Arial" w:cs="Arial"/>
          <w:sz w:val="24"/>
        </w:rPr>
        <w:t>stelle van Kleef</w:t>
      </w:r>
      <w:r w:rsidR="008F7F86">
        <w:rPr>
          <w:rFonts w:ascii="Arial" w:hAnsi="Arial" w:cs="Arial"/>
          <w:sz w:val="24"/>
        </w:rPr>
        <w:t>.</w:t>
      </w:r>
    </w:p>
    <w:p w14:paraId="2D8A7F17" w14:textId="77777777" w:rsidR="00F01976" w:rsidRDefault="00FA360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Meuse</w:t>
      </w:r>
      <w:r w:rsidR="003511A9">
        <w:rPr>
          <w:rFonts w:ascii="Arial" w:hAnsi="Arial" w:cs="Arial"/>
          <w:sz w:val="24"/>
        </w:rPr>
        <w:t xml:space="preserve"> is</w:t>
      </w:r>
      <w:r>
        <w:rPr>
          <w:rFonts w:ascii="Arial" w:hAnsi="Arial" w:cs="Arial"/>
          <w:sz w:val="24"/>
        </w:rPr>
        <w:t xml:space="preserve"> 20 minutes south-west of Laurier Brantford</w:t>
      </w:r>
      <w:r w:rsidR="002218B6">
        <w:rPr>
          <w:rFonts w:ascii="Arial" w:hAnsi="Arial" w:cs="Arial"/>
          <w:sz w:val="24"/>
        </w:rPr>
        <w:t>,</w:t>
      </w:r>
      <w:r w:rsidR="00F01976">
        <w:rPr>
          <w:rFonts w:ascii="Arial" w:hAnsi="Arial" w:cs="Arial"/>
          <w:sz w:val="24"/>
        </w:rPr>
        <w:t xml:space="preserve"> in Scot</w:t>
      </w:r>
      <w:r>
        <w:rPr>
          <w:rFonts w:ascii="Arial" w:hAnsi="Arial" w:cs="Arial"/>
          <w:sz w:val="24"/>
        </w:rPr>
        <w:t>land, Ont.</w:t>
      </w:r>
      <w:r w:rsidR="002218B6">
        <w:rPr>
          <w:rFonts w:ascii="Arial" w:hAnsi="Arial" w:cs="Arial"/>
          <w:sz w:val="24"/>
        </w:rPr>
        <w:t>, and</w:t>
      </w:r>
      <w:r>
        <w:rPr>
          <w:rFonts w:ascii="Arial" w:hAnsi="Arial" w:cs="Arial"/>
          <w:sz w:val="24"/>
        </w:rPr>
        <w:t xml:space="preserve"> </w:t>
      </w:r>
      <w:r w:rsidR="003511A9">
        <w:rPr>
          <w:rFonts w:ascii="Arial" w:hAnsi="Arial" w:cs="Arial"/>
          <w:sz w:val="24"/>
        </w:rPr>
        <w:t>w</w:t>
      </w:r>
      <w:r>
        <w:rPr>
          <w:rFonts w:ascii="Arial" w:hAnsi="Arial" w:cs="Arial"/>
          <w:sz w:val="24"/>
        </w:rPr>
        <w:t>ill officially open this spring.</w:t>
      </w:r>
      <w:r w:rsidR="00F01976">
        <w:rPr>
          <w:rFonts w:ascii="Arial" w:hAnsi="Arial" w:cs="Arial"/>
          <w:sz w:val="24"/>
        </w:rPr>
        <w:t xml:space="preserve"> </w:t>
      </w:r>
    </w:p>
    <w:p w14:paraId="353A68E7" w14:textId="54AB08AE" w:rsidR="00CD2FDF" w:rsidRDefault="007946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</w:t>
      </w:r>
      <w:r w:rsidR="00913209">
        <w:rPr>
          <w:rFonts w:ascii="Arial" w:hAnsi="Arial" w:cs="Arial"/>
          <w:sz w:val="24"/>
        </w:rPr>
        <w:t>an Kleef</w:t>
      </w:r>
      <w:r w:rsidR="00CD2FDF">
        <w:rPr>
          <w:rFonts w:ascii="Arial" w:hAnsi="Arial" w:cs="Arial"/>
          <w:sz w:val="24"/>
        </w:rPr>
        <w:t xml:space="preserve"> is from the Netherlands and want</w:t>
      </w:r>
      <w:r w:rsidR="002218B6">
        <w:rPr>
          <w:rFonts w:ascii="Arial" w:hAnsi="Arial" w:cs="Arial"/>
          <w:sz w:val="24"/>
        </w:rPr>
        <w:t>ed</w:t>
      </w:r>
      <w:r w:rsidR="00CD2FDF">
        <w:rPr>
          <w:rFonts w:ascii="Arial" w:hAnsi="Arial" w:cs="Arial"/>
          <w:sz w:val="24"/>
        </w:rPr>
        <w:t xml:space="preserve"> to create a beer that blends her European roots with her new</w:t>
      </w:r>
      <w:r w:rsidR="003F2681">
        <w:rPr>
          <w:rFonts w:ascii="Arial" w:hAnsi="Arial" w:cs="Arial"/>
          <w:sz w:val="24"/>
        </w:rPr>
        <w:t xml:space="preserve"> home in Norfolk County, Ont.</w:t>
      </w:r>
    </w:p>
    <w:p w14:paraId="1CD72DB4" w14:textId="77777777" w:rsidR="00C76AE0" w:rsidRDefault="00C76A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But what does a small</w:t>
      </w:r>
      <w:r w:rsidR="00F0197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loca</w:t>
      </w:r>
      <w:r w:rsidR="00B40B7B">
        <w:rPr>
          <w:rFonts w:ascii="Arial" w:hAnsi="Arial" w:cs="Arial"/>
          <w:sz w:val="24"/>
        </w:rPr>
        <w:t>l brewery</w:t>
      </w:r>
      <w:r>
        <w:rPr>
          <w:rFonts w:ascii="Arial" w:hAnsi="Arial" w:cs="Arial"/>
          <w:sz w:val="24"/>
        </w:rPr>
        <w:t xml:space="preserve"> have to do with Laurier Brantford? </w:t>
      </w:r>
    </w:p>
    <w:p w14:paraId="06010652" w14:textId="0F2AAAD0" w:rsidR="003F2681" w:rsidRDefault="003511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They </w:t>
      </w:r>
      <w:r w:rsidR="002218B6">
        <w:rPr>
          <w:rFonts w:ascii="Arial" w:hAnsi="Arial" w:cs="Arial"/>
          <w:sz w:val="24"/>
        </w:rPr>
        <w:t xml:space="preserve">were </w:t>
      </w:r>
      <w:r w:rsidR="003F2681">
        <w:rPr>
          <w:rFonts w:ascii="Arial" w:hAnsi="Arial" w:cs="Arial"/>
          <w:sz w:val="24"/>
        </w:rPr>
        <w:t xml:space="preserve">one of five breweries </w:t>
      </w:r>
      <w:r w:rsidR="002218B6">
        <w:rPr>
          <w:rFonts w:ascii="Arial" w:hAnsi="Arial" w:cs="Arial"/>
          <w:sz w:val="24"/>
        </w:rPr>
        <w:t>participating</w:t>
      </w:r>
      <w:r w:rsidR="003F2681">
        <w:rPr>
          <w:rFonts w:ascii="Arial" w:hAnsi="Arial" w:cs="Arial"/>
          <w:sz w:val="24"/>
        </w:rPr>
        <w:t xml:space="preserve"> in Laurier’s first beer fest, hosted by the student</w:t>
      </w:r>
      <w:r w:rsidR="00C0220C">
        <w:rPr>
          <w:rFonts w:ascii="Arial" w:hAnsi="Arial" w:cs="Arial"/>
          <w:sz w:val="24"/>
        </w:rPr>
        <w:t>s’</w:t>
      </w:r>
      <w:r w:rsidR="003F2681">
        <w:rPr>
          <w:rFonts w:ascii="Arial" w:hAnsi="Arial" w:cs="Arial"/>
          <w:sz w:val="24"/>
        </w:rPr>
        <w:t xml:space="preserve"> union.</w:t>
      </w:r>
    </w:p>
    <w:p w14:paraId="705C268B" w14:textId="35CBE27E" w:rsidR="007556BE" w:rsidRDefault="00C76A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During the week of Feb. 6</w:t>
      </w:r>
      <w:r w:rsidR="0086620E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3F2681">
        <w:rPr>
          <w:rFonts w:ascii="Arial" w:hAnsi="Arial" w:cs="Arial"/>
          <w:sz w:val="24"/>
        </w:rPr>
        <w:t>the student</w:t>
      </w:r>
      <w:r w:rsidR="00F21A52">
        <w:rPr>
          <w:rFonts w:ascii="Arial" w:hAnsi="Arial" w:cs="Arial"/>
          <w:sz w:val="24"/>
        </w:rPr>
        <w:t>s</w:t>
      </w:r>
      <w:r w:rsidR="00C0220C">
        <w:rPr>
          <w:rFonts w:ascii="Arial" w:hAnsi="Arial" w:cs="Arial"/>
          <w:sz w:val="24"/>
        </w:rPr>
        <w:t>’</w:t>
      </w:r>
      <w:r w:rsidR="003F2681">
        <w:rPr>
          <w:rFonts w:ascii="Arial" w:hAnsi="Arial" w:cs="Arial"/>
          <w:sz w:val="24"/>
        </w:rPr>
        <w:t xml:space="preserve"> union held</w:t>
      </w:r>
      <w:r>
        <w:rPr>
          <w:rFonts w:ascii="Arial" w:hAnsi="Arial" w:cs="Arial"/>
          <w:sz w:val="24"/>
        </w:rPr>
        <w:t xml:space="preserve"> annual snow week</w:t>
      </w:r>
      <w:r w:rsidR="00C0220C">
        <w:rPr>
          <w:rFonts w:ascii="Arial" w:hAnsi="Arial" w:cs="Arial"/>
          <w:sz w:val="24"/>
        </w:rPr>
        <w:t xml:space="preserve"> events</w:t>
      </w:r>
      <w:r>
        <w:rPr>
          <w:rFonts w:ascii="Arial" w:hAnsi="Arial" w:cs="Arial"/>
          <w:sz w:val="24"/>
        </w:rPr>
        <w:t xml:space="preserve"> — </w:t>
      </w:r>
      <w:r w:rsidR="007556BE">
        <w:rPr>
          <w:rFonts w:ascii="Arial" w:hAnsi="Arial" w:cs="Arial"/>
          <w:sz w:val="24"/>
        </w:rPr>
        <w:t xml:space="preserve">a winter alternative to </w:t>
      </w:r>
      <w:r w:rsidR="00B40B7B">
        <w:rPr>
          <w:rFonts w:ascii="Arial" w:hAnsi="Arial" w:cs="Arial"/>
          <w:sz w:val="24"/>
        </w:rPr>
        <w:t xml:space="preserve">the fall </w:t>
      </w:r>
      <w:r w:rsidR="007556BE">
        <w:rPr>
          <w:rFonts w:ascii="Arial" w:hAnsi="Arial" w:cs="Arial"/>
          <w:sz w:val="24"/>
        </w:rPr>
        <w:t>orientation</w:t>
      </w:r>
      <w:r w:rsidR="00FA360E">
        <w:rPr>
          <w:rFonts w:ascii="Arial" w:hAnsi="Arial" w:cs="Arial"/>
          <w:sz w:val="24"/>
        </w:rPr>
        <w:t xml:space="preserve"> week </w:t>
      </w:r>
      <w:r>
        <w:rPr>
          <w:rFonts w:ascii="Arial" w:hAnsi="Arial" w:cs="Arial"/>
          <w:sz w:val="24"/>
        </w:rPr>
        <w:t>—</w:t>
      </w:r>
      <w:r w:rsidR="007556BE">
        <w:rPr>
          <w:rFonts w:ascii="Arial" w:hAnsi="Arial" w:cs="Arial"/>
          <w:sz w:val="24"/>
        </w:rPr>
        <w:t xml:space="preserve"> </w:t>
      </w:r>
      <w:r w:rsidR="003F2681">
        <w:rPr>
          <w:rFonts w:ascii="Arial" w:hAnsi="Arial" w:cs="Arial"/>
          <w:sz w:val="24"/>
        </w:rPr>
        <w:t>the centerpiece of which was the beer fest.</w:t>
      </w:r>
    </w:p>
    <w:p w14:paraId="1A3F8986" w14:textId="6F87D206" w:rsidR="007556BE" w:rsidRDefault="00F21A5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Along with Meuse, the</w:t>
      </w:r>
      <w:r w:rsidR="00F01976">
        <w:rPr>
          <w:rFonts w:ascii="Arial" w:hAnsi="Arial" w:cs="Arial"/>
          <w:sz w:val="24"/>
        </w:rPr>
        <w:t xml:space="preserve"> event featured</w:t>
      </w:r>
      <w:r w:rsidR="007556BE">
        <w:rPr>
          <w:rFonts w:ascii="Arial" w:hAnsi="Arial" w:cs="Arial"/>
          <w:sz w:val="24"/>
        </w:rPr>
        <w:t xml:space="preserve"> </w:t>
      </w:r>
      <w:r w:rsidR="00F01976">
        <w:rPr>
          <w:rFonts w:ascii="Arial" w:hAnsi="Arial" w:cs="Arial"/>
          <w:sz w:val="24"/>
        </w:rPr>
        <w:t xml:space="preserve">Waterloo Brewing, </w:t>
      </w:r>
      <w:r w:rsidR="003F2681">
        <w:rPr>
          <w:rFonts w:ascii="Arial" w:hAnsi="Arial" w:cs="Arial"/>
          <w:sz w:val="24"/>
        </w:rPr>
        <w:t xml:space="preserve">Cameron’s Brewing in Oakville, </w:t>
      </w:r>
      <w:proofErr w:type="spellStart"/>
      <w:r w:rsidR="003F2681">
        <w:rPr>
          <w:rFonts w:ascii="Arial" w:hAnsi="Arial" w:cs="Arial"/>
          <w:sz w:val="24"/>
        </w:rPr>
        <w:t>Pommies</w:t>
      </w:r>
      <w:proofErr w:type="spellEnd"/>
      <w:r w:rsidR="003F2681">
        <w:rPr>
          <w:rFonts w:ascii="Arial" w:hAnsi="Arial" w:cs="Arial"/>
          <w:sz w:val="24"/>
        </w:rPr>
        <w:t xml:space="preserve"> Cider in </w:t>
      </w:r>
      <w:r w:rsidR="003F2681" w:rsidRPr="003F2681">
        <w:rPr>
          <w:rFonts w:ascii="Arial" w:hAnsi="Arial" w:cs="Arial"/>
          <w:sz w:val="24"/>
        </w:rPr>
        <w:t>Caledon</w:t>
      </w:r>
      <w:r w:rsidR="007556BE">
        <w:rPr>
          <w:rFonts w:ascii="Arial" w:hAnsi="Arial" w:cs="Arial"/>
          <w:sz w:val="24"/>
        </w:rPr>
        <w:t xml:space="preserve">, and Steam Whistle Brewing </w:t>
      </w:r>
      <w:r>
        <w:rPr>
          <w:rFonts w:ascii="Arial" w:hAnsi="Arial" w:cs="Arial"/>
          <w:sz w:val="24"/>
        </w:rPr>
        <w:t xml:space="preserve">in Toronto, </w:t>
      </w:r>
      <w:r w:rsidR="00F01976">
        <w:rPr>
          <w:rFonts w:ascii="Arial" w:hAnsi="Arial" w:cs="Arial"/>
          <w:sz w:val="24"/>
        </w:rPr>
        <w:t xml:space="preserve">and was </w:t>
      </w:r>
      <w:r w:rsidR="007556BE">
        <w:rPr>
          <w:rFonts w:ascii="Arial" w:hAnsi="Arial" w:cs="Arial"/>
          <w:sz w:val="24"/>
        </w:rPr>
        <w:t xml:space="preserve">open to </w:t>
      </w:r>
      <w:r>
        <w:rPr>
          <w:rFonts w:ascii="Arial" w:hAnsi="Arial" w:cs="Arial"/>
          <w:sz w:val="24"/>
        </w:rPr>
        <w:t>the Laurier community</w:t>
      </w:r>
      <w:r w:rsidR="007556BE">
        <w:rPr>
          <w:rFonts w:ascii="Arial" w:hAnsi="Arial" w:cs="Arial"/>
          <w:sz w:val="24"/>
        </w:rPr>
        <w:t xml:space="preserve">.  </w:t>
      </w:r>
    </w:p>
    <w:p w14:paraId="128BAA3B" w14:textId="36F7DE30" w:rsidR="00B40B7B" w:rsidRDefault="003F26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Andre Thames, </w:t>
      </w:r>
      <w:r w:rsidR="00B40B7B">
        <w:rPr>
          <w:rFonts w:ascii="Arial" w:hAnsi="Arial" w:cs="Arial"/>
          <w:sz w:val="24"/>
        </w:rPr>
        <w:t>vice</w:t>
      </w:r>
      <w:r w:rsidR="00C0220C">
        <w:rPr>
          <w:rFonts w:ascii="Arial" w:hAnsi="Arial" w:cs="Arial"/>
          <w:sz w:val="24"/>
        </w:rPr>
        <w:t>-</w:t>
      </w:r>
      <w:r w:rsidR="00B40B7B">
        <w:rPr>
          <w:rFonts w:ascii="Arial" w:hAnsi="Arial" w:cs="Arial"/>
          <w:sz w:val="24"/>
        </w:rPr>
        <w:t>president of programming and s</w:t>
      </w:r>
      <w:r w:rsidR="00E12248">
        <w:rPr>
          <w:rFonts w:ascii="Arial" w:hAnsi="Arial" w:cs="Arial"/>
          <w:sz w:val="24"/>
        </w:rPr>
        <w:t>ervices at Laurier Brantford</w:t>
      </w:r>
      <w:ins w:id="8" w:author="Kelly" w:date="2020-02-28T23:33:00Z">
        <w:r w:rsidR="00460064">
          <w:rPr>
            <w:rFonts w:ascii="Arial" w:hAnsi="Arial" w:cs="Arial"/>
            <w:sz w:val="24"/>
          </w:rPr>
          <w:t>,</w:t>
        </w:r>
      </w:ins>
      <w:r w:rsidR="00E12248">
        <w:rPr>
          <w:rFonts w:ascii="Arial" w:hAnsi="Arial" w:cs="Arial"/>
          <w:sz w:val="24"/>
        </w:rPr>
        <w:t xml:space="preserve"> </w:t>
      </w:r>
      <w:r w:rsidR="00F01976">
        <w:rPr>
          <w:rFonts w:ascii="Arial" w:hAnsi="Arial" w:cs="Arial"/>
          <w:sz w:val="24"/>
        </w:rPr>
        <w:t xml:space="preserve">hopes that </w:t>
      </w:r>
      <w:r w:rsidR="00B40B7B">
        <w:rPr>
          <w:rFonts w:ascii="Arial" w:hAnsi="Arial" w:cs="Arial"/>
          <w:sz w:val="24"/>
        </w:rPr>
        <w:t>event</w:t>
      </w:r>
      <w:r w:rsidR="00F01976">
        <w:rPr>
          <w:rFonts w:ascii="Arial" w:hAnsi="Arial" w:cs="Arial"/>
          <w:sz w:val="24"/>
        </w:rPr>
        <w:t>s</w:t>
      </w:r>
      <w:r w:rsidR="00B40B7B">
        <w:rPr>
          <w:rFonts w:ascii="Arial" w:hAnsi="Arial" w:cs="Arial"/>
          <w:sz w:val="24"/>
        </w:rPr>
        <w:t xml:space="preserve"> like </w:t>
      </w:r>
      <w:r w:rsidR="00FA360E">
        <w:rPr>
          <w:rFonts w:ascii="Arial" w:hAnsi="Arial" w:cs="Arial"/>
          <w:sz w:val="24"/>
        </w:rPr>
        <w:t>beer fest help students understand how to drink in moderation.</w:t>
      </w:r>
    </w:p>
    <w:p w14:paraId="130E5707" w14:textId="5DD1C667" w:rsidR="0079462F" w:rsidRDefault="00C0220C">
      <w:pPr>
        <w:rPr>
          <w:rFonts w:ascii="Arial" w:hAnsi="Arial" w:cs="Arial"/>
          <w:sz w:val="24"/>
        </w:rPr>
      </w:pPr>
      <w:r>
        <w:t>“</w:t>
      </w:r>
      <w:r w:rsidR="00B40B7B" w:rsidRPr="00B40B7B">
        <w:rPr>
          <w:rFonts w:ascii="Arial" w:hAnsi="Arial" w:cs="Arial"/>
          <w:sz w:val="24"/>
        </w:rPr>
        <w:t>I think this is an opportunity to explore another avenue for students and bring in a new culture here</w:t>
      </w:r>
      <w:r>
        <w:rPr>
          <w:rFonts w:ascii="Arial" w:hAnsi="Arial" w:cs="Arial"/>
          <w:sz w:val="24"/>
        </w:rPr>
        <w:t>,</w:t>
      </w:r>
      <w:r w:rsidR="00B40B7B" w:rsidRPr="00B40B7B">
        <w:rPr>
          <w:rFonts w:ascii="Arial" w:hAnsi="Arial" w:cs="Arial"/>
          <w:sz w:val="24"/>
        </w:rPr>
        <w:t xml:space="preserve"> where students can enjoy and have the option of having alcohol and being able to be respectful and responsible</w:t>
      </w:r>
      <w:r w:rsidR="00B40B7B">
        <w:rPr>
          <w:rFonts w:ascii="Arial" w:hAnsi="Arial" w:cs="Arial"/>
          <w:sz w:val="24"/>
        </w:rPr>
        <w:t xml:space="preserve">,” says Thames. </w:t>
      </w:r>
    </w:p>
    <w:p w14:paraId="282D66DC" w14:textId="502FE820" w:rsidR="0069018F" w:rsidRDefault="006901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Those who were 19 years of age and older were given wristbands and access to a fenced</w:t>
      </w:r>
      <w:r w:rsidR="004F63A5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in area guarded</w:t>
      </w:r>
      <w:r w:rsidR="003F2681">
        <w:rPr>
          <w:rFonts w:ascii="Arial" w:hAnsi="Arial" w:cs="Arial"/>
          <w:sz w:val="24"/>
        </w:rPr>
        <w:t xml:space="preserve"> by security. Only those p</w:t>
      </w:r>
      <w:r w:rsidR="004F63A5">
        <w:rPr>
          <w:rFonts w:ascii="Arial" w:hAnsi="Arial" w:cs="Arial"/>
          <w:sz w:val="24"/>
        </w:rPr>
        <w:t>er</w:t>
      </w:r>
      <w:r w:rsidR="003F2681">
        <w:rPr>
          <w:rFonts w:ascii="Arial" w:hAnsi="Arial" w:cs="Arial"/>
          <w:sz w:val="24"/>
        </w:rPr>
        <w:t>mitted</w:t>
      </w:r>
      <w:r w:rsidR="0039285E">
        <w:rPr>
          <w:rFonts w:ascii="Arial" w:hAnsi="Arial" w:cs="Arial"/>
          <w:sz w:val="24"/>
        </w:rPr>
        <w:t xml:space="preserve"> inside</w:t>
      </w:r>
      <w:r>
        <w:rPr>
          <w:rFonts w:ascii="Arial" w:hAnsi="Arial" w:cs="Arial"/>
          <w:sz w:val="24"/>
        </w:rPr>
        <w:t xml:space="preserve"> </w:t>
      </w:r>
      <w:r w:rsidR="00A73229">
        <w:rPr>
          <w:rFonts w:ascii="Arial" w:hAnsi="Arial" w:cs="Arial"/>
          <w:sz w:val="24"/>
        </w:rPr>
        <w:t>could</w:t>
      </w:r>
      <w:r>
        <w:rPr>
          <w:rFonts w:ascii="Arial" w:hAnsi="Arial" w:cs="Arial"/>
          <w:sz w:val="24"/>
        </w:rPr>
        <w:t xml:space="preserve"> purchase alcohol but the</w:t>
      </w:r>
      <w:r w:rsidR="00A73229">
        <w:rPr>
          <w:rFonts w:ascii="Arial" w:hAnsi="Arial" w:cs="Arial"/>
          <w:sz w:val="24"/>
        </w:rPr>
        <w:t>re were other activities</w:t>
      </w:r>
      <w:r>
        <w:rPr>
          <w:rFonts w:ascii="Arial" w:hAnsi="Arial" w:cs="Arial"/>
          <w:sz w:val="24"/>
        </w:rPr>
        <w:t xml:space="preserve"> for minors</w:t>
      </w:r>
      <w:r w:rsidR="0039285E">
        <w:rPr>
          <w:rFonts w:ascii="Arial" w:hAnsi="Arial" w:cs="Arial"/>
          <w:sz w:val="24"/>
        </w:rPr>
        <w:t>.</w:t>
      </w:r>
    </w:p>
    <w:p w14:paraId="70CFCC0D" w14:textId="60365AA8" w:rsidR="003511A9" w:rsidRDefault="00C022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Students like Michael Okunola were surprised by the</w:t>
      </w:r>
      <w:r w:rsidR="007557AF">
        <w:rPr>
          <w:rFonts w:ascii="Arial" w:hAnsi="Arial" w:cs="Arial"/>
          <w:sz w:val="24"/>
        </w:rPr>
        <w:t xml:space="preserve"> idea that Laurier would have a school-sanctioned </w:t>
      </w:r>
      <w:r w:rsidR="00A73229">
        <w:rPr>
          <w:rFonts w:ascii="Arial" w:hAnsi="Arial" w:cs="Arial"/>
          <w:sz w:val="24"/>
        </w:rPr>
        <w:t>drinking event</w:t>
      </w:r>
      <w:r>
        <w:rPr>
          <w:rFonts w:ascii="Arial" w:hAnsi="Arial" w:cs="Arial"/>
          <w:sz w:val="24"/>
        </w:rPr>
        <w:t>.</w:t>
      </w:r>
    </w:p>
    <w:p w14:paraId="6ED40F86" w14:textId="2793FA15" w:rsidR="002D310C" w:rsidRDefault="007557A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="0069018F">
        <w:rPr>
          <w:rFonts w:ascii="Arial" w:hAnsi="Arial" w:cs="Arial"/>
          <w:sz w:val="24"/>
        </w:rPr>
        <w:t>I didn’t kno</w:t>
      </w:r>
      <w:r>
        <w:rPr>
          <w:rFonts w:ascii="Arial" w:hAnsi="Arial" w:cs="Arial"/>
          <w:sz w:val="24"/>
        </w:rPr>
        <w:t>w what it was going to be like</w:t>
      </w:r>
      <w:r w:rsidR="003511A9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>” said the s</w:t>
      </w:r>
      <w:r w:rsidR="003511A9">
        <w:rPr>
          <w:rFonts w:ascii="Arial" w:hAnsi="Arial" w:cs="Arial"/>
          <w:sz w:val="24"/>
        </w:rPr>
        <w:t xml:space="preserve">econd-year criminology </w:t>
      </w:r>
      <w:r w:rsidR="00EA5151">
        <w:rPr>
          <w:rFonts w:ascii="Arial" w:hAnsi="Arial" w:cs="Arial"/>
          <w:sz w:val="24"/>
        </w:rPr>
        <w:t>student. “But</w:t>
      </w:r>
      <w:r w:rsidR="0069018F">
        <w:rPr>
          <w:rFonts w:ascii="Arial" w:hAnsi="Arial" w:cs="Arial"/>
          <w:sz w:val="24"/>
        </w:rPr>
        <w:t xml:space="preserve"> I think </w:t>
      </w:r>
      <w:r w:rsidR="00821171">
        <w:rPr>
          <w:rFonts w:ascii="Arial" w:hAnsi="Arial" w:cs="Arial"/>
          <w:sz w:val="24"/>
        </w:rPr>
        <w:t>it’s</w:t>
      </w:r>
      <w:r w:rsidR="0069018F">
        <w:rPr>
          <w:rFonts w:ascii="Arial" w:hAnsi="Arial" w:cs="Arial"/>
          <w:sz w:val="24"/>
        </w:rPr>
        <w:t xml:space="preserve"> good to have more people aware of what we have on campus and I think the more awareness we have about [drinking] the better we can deal with [</w:t>
      </w:r>
      <w:r>
        <w:rPr>
          <w:rFonts w:ascii="Arial" w:hAnsi="Arial" w:cs="Arial"/>
          <w:sz w:val="24"/>
        </w:rPr>
        <w:t>it], especially here at Laurier.</w:t>
      </w:r>
      <w:r w:rsidR="0069018F">
        <w:rPr>
          <w:rFonts w:ascii="Arial" w:hAnsi="Arial" w:cs="Arial"/>
          <w:sz w:val="24"/>
        </w:rPr>
        <w:t>”</w:t>
      </w:r>
    </w:p>
    <w:p w14:paraId="58646ACF" w14:textId="727C0114" w:rsidR="002D310C" w:rsidRDefault="00C022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="00F01976">
        <w:rPr>
          <w:rFonts w:ascii="Arial" w:hAnsi="Arial" w:cs="Arial"/>
          <w:sz w:val="24"/>
        </w:rPr>
        <w:t>housands of students</w:t>
      </w:r>
      <w:r w:rsidR="00A73229">
        <w:rPr>
          <w:rFonts w:ascii="Arial" w:hAnsi="Arial" w:cs="Arial"/>
          <w:sz w:val="24"/>
        </w:rPr>
        <w:t xml:space="preserve"> — 33,</w:t>
      </w:r>
      <w:del w:id="9" w:author="Kelly" w:date="2020-02-28T23:34:00Z">
        <w:r w:rsidR="00A73229" w:rsidDel="00A737AE">
          <w:rPr>
            <w:rFonts w:ascii="Arial" w:hAnsi="Arial" w:cs="Arial"/>
            <w:sz w:val="24"/>
          </w:rPr>
          <w:delText xml:space="preserve"> </w:delText>
        </w:r>
      </w:del>
      <w:r w:rsidR="00A73229">
        <w:rPr>
          <w:rFonts w:ascii="Arial" w:hAnsi="Arial" w:cs="Arial"/>
          <w:sz w:val="24"/>
        </w:rPr>
        <w:t>000 by police estimates —</w:t>
      </w:r>
      <w:r w:rsidR="00F01976">
        <w:rPr>
          <w:rFonts w:ascii="Arial" w:hAnsi="Arial" w:cs="Arial"/>
          <w:sz w:val="24"/>
        </w:rPr>
        <w:t xml:space="preserve"> gather at</w:t>
      </w:r>
      <w:r w:rsidR="002D310C">
        <w:rPr>
          <w:rFonts w:ascii="Arial" w:hAnsi="Arial" w:cs="Arial"/>
          <w:sz w:val="24"/>
        </w:rPr>
        <w:t xml:space="preserve"> an unsanctioned street party</w:t>
      </w:r>
      <w:r>
        <w:rPr>
          <w:rFonts w:ascii="Arial" w:hAnsi="Arial" w:cs="Arial"/>
          <w:sz w:val="24"/>
        </w:rPr>
        <w:t xml:space="preserve"> every March</w:t>
      </w:r>
      <w:r w:rsidR="002D310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on Ezra Street, near </w:t>
      </w:r>
      <w:r w:rsidR="002D310C">
        <w:rPr>
          <w:rFonts w:ascii="Arial" w:hAnsi="Arial" w:cs="Arial"/>
          <w:sz w:val="24"/>
        </w:rPr>
        <w:t>Laurier</w:t>
      </w:r>
      <w:r>
        <w:rPr>
          <w:rFonts w:ascii="Arial" w:hAnsi="Arial" w:cs="Arial"/>
          <w:sz w:val="24"/>
        </w:rPr>
        <w:t>’s</w:t>
      </w:r>
      <w:r w:rsidR="002D310C">
        <w:rPr>
          <w:rFonts w:ascii="Arial" w:hAnsi="Arial" w:cs="Arial"/>
          <w:sz w:val="24"/>
        </w:rPr>
        <w:t xml:space="preserve"> Waterloo campus. </w:t>
      </w:r>
      <w:r w:rsidR="00A73229">
        <w:rPr>
          <w:rFonts w:ascii="Arial" w:hAnsi="Arial" w:cs="Arial"/>
          <w:sz w:val="24"/>
        </w:rPr>
        <w:t>Police arrested 18 people last year.</w:t>
      </w:r>
    </w:p>
    <w:p w14:paraId="1F626D07" w14:textId="60E80DA6" w:rsidR="0093761D" w:rsidRDefault="009376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Despite this reputation</w:t>
      </w:r>
      <w:r w:rsidR="004F63A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Laurier Brantford</w:t>
      </w:r>
      <w:r w:rsidR="00A73229">
        <w:rPr>
          <w:rFonts w:ascii="Arial" w:hAnsi="Arial" w:cs="Arial"/>
          <w:sz w:val="24"/>
        </w:rPr>
        <w:t xml:space="preserve"> wants</w:t>
      </w:r>
      <w:r>
        <w:rPr>
          <w:rFonts w:ascii="Arial" w:hAnsi="Arial" w:cs="Arial"/>
          <w:sz w:val="24"/>
        </w:rPr>
        <w:t xml:space="preserve"> to create a positive drinking cultur</w:t>
      </w:r>
      <w:r w:rsidR="002D310C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.</w:t>
      </w:r>
    </w:p>
    <w:p w14:paraId="1DFD799D" w14:textId="7F9D10DB" w:rsidR="00F01976" w:rsidRDefault="00A7322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event </w:t>
      </w:r>
      <w:r w:rsidR="00F01976">
        <w:rPr>
          <w:rFonts w:ascii="Arial" w:hAnsi="Arial" w:cs="Arial"/>
          <w:sz w:val="24"/>
        </w:rPr>
        <w:t>focused on samplin</w:t>
      </w:r>
      <w:r>
        <w:rPr>
          <w:rFonts w:ascii="Arial" w:hAnsi="Arial" w:cs="Arial"/>
          <w:sz w:val="24"/>
        </w:rPr>
        <w:t xml:space="preserve">g </w:t>
      </w:r>
      <w:r w:rsidR="00C0220C">
        <w:rPr>
          <w:rFonts w:ascii="Arial" w:hAnsi="Arial" w:cs="Arial"/>
          <w:sz w:val="24"/>
        </w:rPr>
        <w:t xml:space="preserve">from </w:t>
      </w:r>
      <w:r>
        <w:rPr>
          <w:rFonts w:ascii="Arial" w:hAnsi="Arial" w:cs="Arial"/>
          <w:sz w:val="24"/>
        </w:rPr>
        <w:t>local breweries</w:t>
      </w:r>
      <w:del w:id="10" w:author="Kelly" w:date="2020-02-28T23:35:00Z">
        <w:r w:rsidDel="00A737AE">
          <w:rPr>
            <w:rFonts w:ascii="Arial" w:hAnsi="Arial" w:cs="Arial"/>
            <w:sz w:val="24"/>
          </w:rPr>
          <w:delText xml:space="preserve"> and not </w:delText>
        </w:r>
        <w:r w:rsidR="00F01976" w:rsidDel="00A737AE">
          <w:rPr>
            <w:rFonts w:ascii="Arial" w:hAnsi="Arial" w:cs="Arial"/>
            <w:sz w:val="24"/>
          </w:rPr>
          <w:delText>drinking</w:delText>
        </w:r>
      </w:del>
      <w:r w:rsidR="00C0220C">
        <w:rPr>
          <w:rFonts w:ascii="Arial" w:hAnsi="Arial" w:cs="Arial"/>
          <w:sz w:val="24"/>
        </w:rPr>
        <w:t>,</w:t>
      </w:r>
      <w:r w:rsidR="00F01976">
        <w:rPr>
          <w:rFonts w:ascii="Arial" w:hAnsi="Arial" w:cs="Arial"/>
          <w:sz w:val="24"/>
        </w:rPr>
        <w:t xml:space="preserve"> said Anthony Massi, director of operations at Laurier Brantford. </w:t>
      </w:r>
    </w:p>
    <w:p w14:paraId="202F4E3C" w14:textId="6E99C942" w:rsidR="0069018F" w:rsidRDefault="00A7322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Vendors sold fi</w:t>
      </w:r>
      <w:r w:rsidR="0069018F">
        <w:rPr>
          <w:rFonts w:ascii="Arial" w:hAnsi="Arial" w:cs="Arial"/>
          <w:sz w:val="24"/>
        </w:rPr>
        <w:t>ve</w:t>
      </w:r>
      <w:r w:rsidR="004F63A5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ounce samples</w:t>
      </w:r>
      <w:r w:rsidR="0069018F">
        <w:rPr>
          <w:rFonts w:ascii="Arial" w:hAnsi="Arial" w:cs="Arial"/>
          <w:sz w:val="24"/>
        </w:rPr>
        <w:t xml:space="preserve"> </w:t>
      </w:r>
      <w:r w:rsidR="00C0220C">
        <w:rPr>
          <w:rFonts w:ascii="Arial" w:hAnsi="Arial" w:cs="Arial"/>
          <w:sz w:val="24"/>
        </w:rPr>
        <w:t xml:space="preserve">and </w:t>
      </w:r>
      <w:r w:rsidR="0069018F">
        <w:rPr>
          <w:rFonts w:ascii="Arial" w:hAnsi="Arial" w:cs="Arial"/>
          <w:sz w:val="24"/>
        </w:rPr>
        <w:t xml:space="preserve">half </w:t>
      </w:r>
      <w:r w:rsidR="00C0220C">
        <w:rPr>
          <w:rFonts w:ascii="Arial" w:hAnsi="Arial" w:cs="Arial"/>
          <w:sz w:val="24"/>
        </w:rPr>
        <w:t xml:space="preserve">of </w:t>
      </w:r>
      <w:r w:rsidR="00821171">
        <w:rPr>
          <w:rFonts w:ascii="Arial" w:hAnsi="Arial" w:cs="Arial"/>
          <w:sz w:val="24"/>
        </w:rPr>
        <w:t xml:space="preserve">the proceeds </w:t>
      </w:r>
      <w:r w:rsidR="00C0220C">
        <w:rPr>
          <w:rFonts w:ascii="Arial" w:hAnsi="Arial" w:cs="Arial"/>
          <w:sz w:val="24"/>
        </w:rPr>
        <w:t xml:space="preserve">went </w:t>
      </w:r>
      <w:r w:rsidR="00821171">
        <w:rPr>
          <w:rFonts w:ascii="Arial" w:hAnsi="Arial" w:cs="Arial"/>
          <w:sz w:val="24"/>
        </w:rPr>
        <w:t>to v</w:t>
      </w:r>
      <w:r>
        <w:rPr>
          <w:rFonts w:ascii="Arial" w:hAnsi="Arial" w:cs="Arial"/>
          <w:sz w:val="24"/>
        </w:rPr>
        <w:t xml:space="preserve">endors </w:t>
      </w:r>
      <w:r w:rsidR="00C0220C">
        <w:rPr>
          <w:rFonts w:ascii="Arial" w:hAnsi="Arial" w:cs="Arial"/>
          <w:sz w:val="24"/>
        </w:rPr>
        <w:t xml:space="preserve">with </w:t>
      </w:r>
      <w:r>
        <w:rPr>
          <w:rFonts w:ascii="Arial" w:hAnsi="Arial" w:cs="Arial"/>
          <w:sz w:val="24"/>
        </w:rPr>
        <w:t>the rest</w:t>
      </w:r>
      <w:r w:rsidR="0069018F">
        <w:rPr>
          <w:rFonts w:ascii="Arial" w:hAnsi="Arial" w:cs="Arial"/>
          <w:sz w:val="24"/>
        </w:rPr>
        <w:t xml:space="preserve"> </w:t>
      </w:r>
      <w:r w:rsidR="00C0220C">
        <w:rPr>
          <w:rFonts w:ascii="Arial" w:hAnsi="Arial" w:cs="Arial"/>
          <w:sz w:val="24"/>
        </w:rPr>
        <w:t xml:space="preserve">donated </w:t>
      </w:r>
      <w:r w:rsidR="0069018F">
        <w:rPr>
          <w:rFonts w:ascii="Arial" w:hAnsi="Arial" w:cs="Arial"/>
          <w:sz w:val="24"/>
        </w:rPr>
        <w:t xml:space="preserve">to Nova Vita, a </w:t>
      </w:r>
      <w:r>
        <w:rPr>
          <w:rFonts w:ascii="Arial" w:hAnsi="Arial" w:cs="Arial"/>
          <w:sz w:val="24"/>
        </w:rPr>
        <w:t xml:space="preserve">local </w:t>
      </w:r>
      <w:r w:rsidR="0069018F">
        <w:rPr>
          <w:rFonts w:ascii="Arial" w:hAnsi="Arial" w:cs="Arial"/>
          <w:sz w:val="24"/>
        </w:rPr>
        <w:t xml:space="preserve">women’s </w:t>
      </w:r>
      <w:r>
        <w:rPr>
          <w:rFonts w:ascii="Arial" w:hAnsi="Arial" w:cs="Arial"/>
          <w:sz w:val="24"/>
        </w:rPr>
        <w:t>shelter</w:t>
      </w:r>
      <w:r w:rsidR="0069018F">
        <w:rPr>
          <w:rFonts w:ascii="Arial" w:hAnsi="Arial" w:cs="Arial"/>
          <w:sz w:val="24"/>
        </w:rPr>
        <w:t xml:space="preserve">. </w:t>
      </w:r>
    </w:p>
    <w:p w14:paraId="51D9113D" w14:textId="77777777" w:rsidR="00B20328" w:rsidRDefault="00F019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Thames said</w:t>
      </w:r>
      <w:r w:rsidR="00B20328">
        <w:rPr>
          <w:rFonts w:ascii="Arial" w:hAnsi="Arial" w:cs="Arial"/>
          <w:sz w:val="24"/>
        </w:rPr>
        <w:t xml:space="preserve"> that students have been asking for an event like this for years but most assume that it is against the rules. </w:t>
      </w:r>
    </w:p>
    <w:p w14:paraId="0F7728E8" w14:textId="58E8FC4D" w:rsidR="00F01976" w:rsidRDefault="00C022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="00F01976">
        <w:rPr>
          <w:rFonts w:ascii="Arial" w:hAnsi="Arial" w:cs="Arial"/>
          <w:sz w:val="24"/>
        </w:rPr>
        <w:t>he university worked closely with Laurier’s safety, health, environment and risk management (SHERM) department to make sure the event didn’t break any rules</w:t>
      </w:r>
      <w:r>
        <w:rPr>
          <w:rFonts w:ascii="Arial" w:hAnsi="Arial" w:cs="Arial"/>
          <w:sz w:val="24"/>
        </w:rPr>
        <w:t xml:space="preserve">, </w:t>
      </w:r>
      <w:r w:rsidR="00F01976">
        <w:rPr>
          <w:rFonts w:ascii="Arial" w:hAnsi="Arial" w:cs="Arial"/>
          <w:sz w:val="24"/>
        </w:rPr>
        <w:t xml:space="preserve">said Massi. </w:t>
      </w:r>
    </w:p>
    <w:p w14:paraId="6968F44A" w14:textId="77777777" w:rsidR="00913209" w:rsidRDefault="007946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</w:t>
      </w:r>
      <w:r w:rsidR="008F7F86">
        <w:rPr>
          <w:rFonts w:ascii="Arial" w:hAnsi="Arial" w:cs="Arial"/>
          <w:sz w:val="24"/>
        </w:rPr>
        <w:t xml:space="preserve">an </w:t>
      </w:r>
      <w:proofErr w:type="spellStart"/>
      <w:r w:rsidR="008F7F86">
        <w:rPr>
          <w:rFonts w:ascii="Arial" w:hAnsi="Arial" w:cs="Arial"/>
          <w:sz w:val="24"/>
        </w:rPr>
        <w:t>Kleff</w:t>
      </w:r>
      <w:proofErr w:type="spellEnd"/>
      <w:r w:rsidR="00B20328">
        <w:rPr>
          <w:rFonts w:ascii="Arial" w:hAnsi="Arial" w:cs="Arial"/>
          <w:sz w:val="24"/>
        </w:rPr>
        <w:t xml:space="preserve"> </w:t>
      </w:r>
      <w:r w:rsidR="00F01976">
        <w:rPr>
          <w:rFonts w:ascii="Arial" w:hAnsi="Arial" w:cs="Arial"/>
          <w:sz w:val="24"/>
        </w:rPr>
        <w:t>supported</w:t>
      </w:r>
      <w:r w:rsidR="008F7F86">
        <w:rPr>
          <w:rFonts w:ascii="Arial" w:hAnsi="Arial" w:cs="Arial"/>
          <w:sz w:val="24"/>
        </w:rPr>
        <w:t xml:space="preserve"> the </w:t>
      </w:r>
      <w:r w:rsidR="007557AF">
        <w:rPr>
          <w:rFonts w:ascii="Arial" w:hAnsi="Arial" w:cs="Arial"/>
          <w:sz w:val="24"/>
        </w:rPr>
        <w:t>e</w:t>
      </w:r>
      <w:r w:rsidR="008F7F86">
        <w:rPr>
          <w:rFonts w:ascii="Arial" w:hAnsi="Arial" w:cs="Arial"/>
          <w:sz w:val="24"/>
        </w:rPr>
        <w:t>vent not only as the</w:t>
      </w:r>
      <w:r w:rsidR="00B20328">
        <w:rPr>
          <w:rFonts w:ascii="Arial" w:hAnsi="Arial" w:cs="Arial"/>
          <w:sz w:val="24"/>
        </w:rPr>
        <w:t xml:space="preserve"> owner of a </w:t>
      </w:r>
      <w:r w:rsidR="008F7F86">
        <w:rPr>
          <w:rFonts w:ascii="Arial" w:hAnsi="Arial" w:cs="Arial"/>
          <w:sz w:val="24"/>
        </w:rPr>
        <w:t>brewery</w:t>
      </w:r>
      <w:r w:rsidR="00A73229">
        <w:rPr>
          <w:rFonts w:ascii="Arial" w:hAnsi="Arial" w:cs="Arial"/>
          <w:sz w:val="24"/>
        </w:rPr>
        <w:t xml:space="preserve"> </w:t>
      </w:r>
      <w:r w:rsidR="00B20328">
        <w:rPr>
          <w:rFonts w:ascii="Arial" w:hAnsi="Arial" w:cs="Arial"/>
          <w:sz w:val="24"/>
        </w:rPr>
        <w:t>but because</w:t>
      </w:r>
      <w:r w:rsidR="003511A9">
        <w:rPr>
          <w:rFonts w:ascii="Arial" w:hAnsi="Arial" w:cs="Arial"/>
          <w:sz w:val="24"/>
        </w:rPr>
        <w:t>,</w:t>
      </w:r>
      <w:r w:rsidR="00B20328">
        <w:rPr>
          <w:rFonts w:ascii="Arial" w:hAnsi="Arial" w:cs="Arial"/>
          <w:sz w:val="24"/>
        </w:rPr>
        <w:t xml:space="preserve"> “it promotes </w:t>
      </w:r>
      <w:r w:rsidR="008F7F86">
        <w:rPr>
          <w:rFonts w:ascii="Arial" w:hAnsi="Arial" w:cs="Arial"/>
          <w:sz w:val="24"/>
        </w:rPr>
        <w:t>students</w:t>
      </w:r>
      <w:r w:rsidR="00B20328">
        <w:rPr>
          <w:rFonts w:ascii="Arial" w:hAnsi="Arial" w:cs="Arial"/>
          <w:sz w:val="24"/>
        </w:rPr>
        <w:t xml:space="preserve"> drinking in small quantities </w:t>
      </w:r>
      <w:r w:rsidR="008F7F86">
        <w:rPr>
          <w:rFonts w:ascii="Arial" w:hAnsi="Arial" w:cs="Arial"/>
          <w:sz w:val="24"/>
        </w:rPr>
        <w:t>rather</w:t>
      </w:r>
      <w:r w:rsidR="00B20328">
        <w:rPr>
          <w:rFonts w:ascii="Arial" w:hAnsi="Arial" w:cs="Arial"/>
          <w:sz w:val="24"/>
        </w:rPr>
        <w:t xml:space="preserve"> than going to a frat party with over</w:t>
      </w:r>
      <w:r w:rsidR="008F7F86">
        <w:rPr>
          <w:rFonts w:ascii="Arial" w:hAnsi="Arial" w:cs="Arial"/>
          <w:sz w:val="24"/>
        </w:rPr>
        <w:t>consumption</w:t>
      </w:r>
      <w:r w:rsidR="00B20328">
        <w:rPr>
          <w:rFonts w:ascii="Arial" w:hAnsi="Arial" w:cs="Arial"/>
          <w:sz w:val="24"/>
        </w:rPr>
        <w:t>.”</w:t>
      </w:r>
    </w:p>
    <w:p w14:paraId="7A70BAEF" w14:textId="2CE0E459" w:rsidR="00B20328" w:rsidRDefault="009132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event was</w:t>
      </w:r>
      <w:r w:rsidR="00A73229">
        <w:rPr>
          <w:rFonts w:ascii="Arial" w:hAnsi="Arial" w:cs="Arial"/>
          <w:sz w:val="24"/>
        </w:rPr>
        <w:t xml:space="preserve"> a success</w:t>
      </w:r>
      <w:r w:rsidR="00C0220C">
        <w:rPr>
          <w:rFonts w:ascii="Arial" w:hAnsi="Arial" w:cs="Arial"/>
          <w:sz w:val="24"/>
        </w:rPr>
        <w:t>,</w:t>
      </w:r>
      <w:r w:rsidR="00F01976">
        <w:rPr>
          <w:rFonts w:ascii="Arial" w:hAnsi="Arial" w:cs="Arial"/>
          <w:sz w:val="24"/>
        </w:rPr>
        <w:t xml:space="preserve"> </w:t>
      </w:r>
      <w:r w:rsidR="00A73229">
        <w:rPr>
          <w:rFonts w:ascii="Arial" w:hAnsi="Arial" w:cs="Arial"/>
          <w:sz w:val="24"/>
        </w:rPr>
        <w:t xml:space="preserve">says </w:t>
      </w:r>
      <w:r w:rsidR="007557AF">
        <w:rPr>
          <w:rFonts w:ascii="Arial" w:hAnsi="Arial" w:cs="Arial"/>
          <w:sz w:val="24"/>
        </w:rPr>
        <w:t>Thames</w:t>
      </w:r>
      <w:r w:rsidR="00A73229">
        <w:rPr>
          <w:rFonts w:ascii="Arial" w:hAnsi="Arial" w:cs="Arial"/>
          <w:sz w:val="24"/>
        </w:rPr>
        <w:t>. About</w:t>
      </w:r>
      <w:r w:rsidR="00F84643">
        <w:rPr>
          <w:rFonts w:ascii="Arial" w:hAnsi="Arial" w:cs="Arial"/>
          <w:sz w:val="24"/>
        </w:rPr>
        <w:t xml:space="preserve"> 60 students</w:t>
      </w:r>
      <w:r>
        <w:rPr>
          <w:rFonts w:ascii="Arial" w:hAnsi="Arial" w:cs="Arial"/>
          <w:sz w:val="24"/>
        </w:rPr>
        <w:t xml:space="preserve"> </w:t>
      </w:r>
      <w:r w:rsidR="00A73229">
        <w:rPr>
          <w:rFonts w:ascii="Arial" w:hAnsi="Arial" w:cs="Arial"/>
          <w:sz w:val="24"/>
        </w:rPr>
        <w:t xml:space="preserve">attended and there </w:t>
      </w:r>
      <w:r w:rsidR="00C0220C">
        <w:rPr>
          <w:rFonts w:ascii="Arial" w:hAnsi="Arial" w:cs="Arial"/>
          <w:sz w:val="24"/>
        </w:rPr>
        <w:t>were no</w:t>
      </w:r>
      <w:r w:rsidR="00A7322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incidents, showing that Laurier students can drink responsibly and respectfully when given the opportunity. </w:t>
      </w:r>
    </w:p>
    <w:p w14:paraId="51C04CEC" w14:textId="77777777" w:rsidR="00B40B7B" w:rsidRPr="00913209" w:rsidRDefault="00B40B7B">
      <w:pPr>
        <w:rPr>
          <w:rFonts w:ascii="Arial" w:hAnsi="Arial" w:cs="Arial"/>
          <w:b/>
          <w:sz w:val="24"/>
        </w:rPr>
      </w:pPr>
    </w:p>
    <w:p w14:paraId="5953DB5D" w14:textId="77777777" w:rsidR="00B40B7B" w:rsidRDefault="00913209">
      <w:pPr>
        <w:rPr>
          <w:rStyle w:val="Hyperlink"/>
          <w:rFonts w:ascii="Arial" w:hAnsi="Arial" w:cs="Arial"/>
          <w:sz w:val="24"/>
        </w:rPr>
      </w:pPr>
      <w:r w:rsidRPr="00913209">
        <w:rPr>
          <w:rFonts w:ascii="Arial" w:hAnsi="Arial" w:cs="Arial"/>
          <w:b/>
          <w:sz w:val="24"/>
        </w:rPr>
        <w:t>Multi Media Element -</w:t>
      </w:r>
      <w:r>
        <w:rPr>
          <w:rFonts w:ascii="Arial" w:hAnsi="Arial" w:cs="Arial"/>
          <w:sz w:val="24"/>
        </w:rPr>
        <w:t xml:space="preserve"> </w:t>
      </w:r>
      <w:hyperlink r:id="rId7" w:history="1">
        <w:r w:rsidR="00CF6E3F" w:rsidRPr="00A25C61">
          <w:rPr>
            <w:rStyle w:val="Hyperlink"/>
            <w:rFonts w:ascii="Arial" w:hAnsi="Arial" w:cs="Arial"/>
            <w:sz w:val="24"/>
          </w:rPr>
          <w:t>https://uploads.knightlab.com/storymapjs/da0ffcefea216406fc18e501f637f7b7/laurier-brantford-beer-fest/index.html</w:t>
        </w:r>
      </w:hyperlink>
    </w:p>
    <w:p w14:paraId="322D777A" w14:textId="70BC5812" w:rsidR="005458D7" w:rsidRDefault="005458D7">
      <w:pPr>
        <w:rPr>
          <w:rStyle w:val="Hyperlink"/>
          <w:rFonts w:ascii="Arial" w:hAnsi="Arial" w:cs="Arial"/>
          <w:sz w:val="24"/>
          <w:u w:val="none"/>
        </w:rPr>
      </w:pPr>
      <w:r w:rsidRPr="005458D7">
        <w:rPr>
          <w:rStyle w:val="Hyperlink"/>
          <w:rFonts w:ascii="Arial" w:hAnsi="Arial" w:cs="Arial"/>
          <w:b/>
          <w:color w:val="auto"/>
          <w:sz w:val="24"/>
          <w:u w:val="none"/>
        </w:rPr>
        <w:t>Shorthand</w:t>
      </w:r>
      <w:r w:rsidRPr="005458D7">
        <w:rPr>
          <w:rStyle w:val="Hyperlink"/>
          <w:rFonts w:ascii="Arial" w:hAnsi="Arial" w:cs="Arial"/>
          <w:color w:val="auto"/>
          <w:sz w:val="24"/>
          <w:u w:val="none"/>
        </w:rPr>
        <w:t xml:space="preserve"> -</w:t>
      </w:r>
      <w:r w:rsidRPr="005458D7">
        <w:rPr>
          <w:rStyle w:val="Hyperlink"/>
          <w:rFonts w:ascii="Arial" w:hAnsi="Arial" w:cs="Arial"/>
          <w:sz w:val="24"/>
          <w:u w:val="none"/>
        </w:rPr>
        <w:t xml:space="preserve"> </w:t>
      </w:r>
      <w:hyperlink r:id="rId8" w:history="1">
        <w:r w:rsidRPr="00547E89">
          <w:rPr>
            <w:rStyle w:val="Hyperlink"/>
            <w:rFonts w:ascii="Arial" w:hAnsi="Arial" w:cs="Arial"/>
            <w:sz w:val="24"/>
          </w:rPr>
          <w:t>https://preview.shorthand.com/R097i6wj0fcbWXeT</w:t>
        </w:r>
      </w:hyperlink>
    </w:p>
    <w:p w14:paraId="74CAC6FE" w14:textId="77777777" w:rsidR="005458D7" w:rsidRPr="005458D7" w:rsidRDefault="005458D7">
      <w:pPr>
        <w:rPr>
          <w:rFonts w:ascii="Arial" w:hAnsi="Arial" w:cs="Arial"/>
          <w:sz w:val="24"/>
        </w:rPr>
      </w:pPr>
    </w:p>
    <w:p w14:paraId="011372A1" w14:textId="62F73ADF" w:rsidR="00CF6E3F" w:rsidRDefault="009178C6">
      <w:pPr>
        <w:rPr>
          <w:ins w:id="11" w:author="Kelly" w:date="2020-02-28T23:48:00Z"/>
          <w:rFonts w:ascii="Arial" w:hAnsi="Arial" w:cs="Arial"/>
          <w:sz w:val="24"/>
        </w:rPr>
      </w:pPr>
      <w:ins w:id="12" w:author="Kelly" w:date="2020-02-28T23:48:00Z">
        <w:r>
          <w:rPr>
            <w:rFonts w:ascii="Arial" w:hAnsi="Arial" w:cs="Arial"/>
            <w:sz w:val="24"/>
          </w:rPr>
          <w:t>Sam,</w:t>
        </w:r>
      </w:ins>
    </w:p>
    <w:p w14:paraId="751FE092" w14:textId="3B197FFC" w:rsidR="009178C6" w:rsidRDefault="009178C6">
      <w:pPr>
        <w:rPr>
          <w:ins w:id="13" w:author="Kelly" w:date="2020-02-28T23:49:00Z"/>
          <w:rFonts w:ascii="Arial" w:hAnsi="Arial" w:cs="Arial"/>
          <w:sz w:val="24"/>
        </w:rPr>
      </w:pPr>
      <w:ins w:id="14" w:author="Kelly" w:date="2020-02-28T23:48:00Z">
        <w:r>
          <w:rPr>
            <w:rFonts w:ascii="Arial" w:hAnsi="Arial" w:cs="Arial"/>
            <w:sz w:val="24"/>
          </w:rPr>
          <w:t xml:space="preserve">This story is really clean. Well done. I’d like to post on </w:t>
        </w:r>
        <w:proofErr w:type="spellStart"/>
        <w:r>
          <w:rPr>
            <w:rFonts w:ascii="Arial" w:hAnsi="Arial" w:cs="Arial"/>
            <w:sz w:val="24"/>
          </w:rPr>
          <w:t>DMJZone</w:t>
        </w:r>
        <w:proofErr w:type="spellEnd"/>
        <w:r>
          <w:rPr>
            <w:rFonts w:ascii="Arial" w:hAnsi="Arial" w:cs="Arial"/>
            <w:sz w:val="24"/>
          </w:rPr>
          <w:t xml:space="preserve"> (but you need to make some edits to your digital piece first. We can talk about that in class. </w:t>
        </w:r>
      </w:ins>
      <w:ins w:id="15" w:author="Kelly" w:date="2020-02-28T23:49:00Z">
        <w:r>
          <w:rPr>
            <w:rFonts w:ascii="Arial" w:hAnsi="Arial" w:cs="Arial"/>
            <w:sz w:val="24"/>
          </w:rPr>
          <w:t>Really well done.</w:t>
        </w:r>
      </w:ins>
    </w:p>
    <w:p w14:paraId="299E5B18" w14:textId="7A6C2972" w:rsidR="009178C6" w:rsidRDefault="009178C6">
      <w:pPr>
        <w:rPr>
          <w:ins w:id="16" w:author="Kelly" w:date="2020-02-28T23:49:00Z"/>
          <w:rFonts w:ascii="Arial" w:hAnsi="Arial" w:cs="Arial"/>
          <w:sz w:val="24"/>
        </w:rPr>
      </w:pPr>
      <w:ins w:id="17" w:author="Kelly" w:date="2020-02-28T23:49:00Z">
        <w:r>
          <w:rPr>
            <w:rFonts w:ascii="Arial" w:hAnsi="Arial" w:cs="Arial"/>
            <w:sz w:val="24"/>
          </w:rPr>
          <w:lastRenderedPageBreak/>
          <w:t>For your next assignment:</w:t>
        </w:r>
      </w:ins>
    </w:p>
    <w:p w14:paraId="227EE723" w14:textId="041F752C" w:rsidR="009178C6" w:rsidRDefault="009178C6">
      <w:pPr>
        <w:pStyle w:val="ListParagraph"/>
        <w:numPr>
          <w:ilvl w:val="0"/>
          <w:numId w:val="1"/>
        </w:numPr>
        <w:rPr>
          <w:ins w:id="18" w:author="Kelly" w:date="2020-02-28T23:49:00Z"/>
          <w:rFonts w:ascii="Arial" w:hAnsi="Arial" w:cs="Arial"/>
          <w:sz w:val="24"/>
        </w:rPr>
        <w:pPrChange w:id="19" w:author="Kelly" w:date="2020-02-28T23:49:00Z">
          <w:pPr/>
        </w:pPrChange>
      </w:pPr>
      <w:ins w:id="20" w:author="Kelly" w:date="2020-02-28T23:49:00Z">
        <w:r w:rsidRPr="009178C6">
          <w:rPr>
            <w:rFonts w:ascii="Arial" w:hAnsi="Arial" w:cs="Arial"/>
            <w:sz w:val="24"/>
            <w:rPrChange w:id="21" w:author="Kelly" w:date="2020-02-28T23:49:00Z">
              <w:rPr/>
            </w:rPrChange>
          </w:rPr>
          <w:t>Keep up the good work</w:t>
        </w:r>
        <w:r>
          <w:rPr>
            <w:rFonts w:ascii="Arial" w:hAnsi="Arial" w:cs="Arial"/>
            <w:sz w:val="24"/>
          </w:rPr>
          <w:t xml:space="preserve"> </w:t>
        </w:r>
        <w:r w:rsidRPr="009178C6">
          <w:rPr>
            <w:rFonts w:ascii="Arial" w:hAnsi="Arial" w:cs="Arial"/>
            <w:sz w:val="24"/>
          </w:rPr>
          <w:sym w:font="Wingdings" w:char="F04A"/>
        </w:r>
        <w:r>
          <w:rPr>
            <w:rFonts w:ascii="Arial" w:hAnsi="Arial" w:cs="Arial"/>
            <w:sz w:val="24"/>
          </w:rPr>
          <w:t xml:space="preserve"> </w:t>
        </w:r>
      </w:ins>
    </w:p>
    <w:p w14:paraId="59D965B3" w14:textId="77777777" w:rsidR="009178C6" w:rsidRDefault="009178C6" w:rsidP="009178C6">
      <w:pPr>
        <w:rPr>
          <w:ins w:id="22" w:author="Kelly" w:date="2020-02-28T23:49:00Z"/>
          <w:rFonts w:ascii="Arial" w:hAnsi="Arial" w:cs="Arial"/>
          <w:sz w:val="24"/>
        </w:rPr>
      </w:pPr>
    </w:p>
    <w:p w14:paraId="41B302F6" w14:textId="1A01482B" w:rsidR="009178C6" w:rsidRDefault="009178C6" w:rsidP="009178C6">
      <w:pPr>
        <w:rPr>
          <w:ins w:id="23" w:author="Kelly" w:date="2020-02-28T23:49:00Z"/>
          <w:rFonts w:ascii="Arial" w:hAnsi="Arial" w:cs="Arial"/>
          <w:sz w:val="24"/>
        </w:rPr>
      </w:pPr>
      <w:ins w:id="24" w:author="Kelly" w:date="2020-02-28T23:49:00Z">
        <w:r>
          <w:rPr>
            <w:rFonts w:ascii="Arial" w:hAnsi="Arial" w:cs="Arial"/>
            <w:sz w:val="24"/>
          </w:rPr>
          <w:t>Story pitch: 3.5/5</w:t>
        </w:r>
      </w:ins>
    </w:p>
    <w:p w14:paraId="0B8575B5" w14:textId="60CBA5CD" w:rsidR="009178C6" w:rsidRDefault="009178C6" w:rsidP="009178C6">
      <w:pPr>
        <w:rPr>
          <w:ins w:id="25" w:author="Kelly" w:date="2020-02-28T23:49:00Z"/>
          <w:rFonts w:ascii="Arial" w:hAnsi="Arial" w:cs="Arial"/>
          <w:sz w:val="24"/>
        </w:rPr>
      </w:pPr>
      <w:ins w:id="26" w:author="Kelly" w:date="2020-02-28T23:49:00Z">
        <w:r>
          <w:rPr>
            <w:rFonts w:ascii="Arial" w:hAnsi="Arial" w:cs="Arial"/>
            <w:sz w:val="24"/>
          </w:rPr>
          <w:t xml:space="preserve">Written: 4.5/5 + 1.25 bonus for </w:t>
        </w:r>
        <w:proofErr w:type="spellStart"/>
        <w:r>
          <w:rPr>
            <w:rFonts w:ascii="Arial" w:hAnsi="Arial" w:cs="Arial"/>
            <w:sz w:val="24"/>
          </w:rPr>
          <w:t>DMJZone</w:t>
        </w:r>
        <w:proofErr w:type="spellEnd"/>
        <w:r>
          <w:rPr>
            <w:rFonts w:ascii="Arial" w:hAnsi="Arial" w:cs="Arial"/>
            <w:sz w:val="24"/>
          </w:rPr>
          <w:t xml:space="preserve"> = 5.75/5</w:t>
        </w:r>
      </w:ins>
    </w:p>
    <w:p w14:paraId="3E3A61ED" w14:textId="66065D75" w:rsidR="009178C6" w:rsidRDefault="009178C6" w:rsidP="009178C6">
      <w:pPr>
        <w:rPr>
          <w:ins w:id="27" w:author="Kelly" w:date="2020-02-28T23:50:00Z"/>
          <w:rFonts w:ascii="Arial" w:hAnsi="Arial" w:cs="Arial"/>
          <w:sz w:val="24"/>
        </w:rPr>
      </w:pPr>
      <w:ins w:id="28" w:author="Kelly" w:date="2020-02-28T23:50:00Z">
        <w:r>
          <w:rPr>
            <w:rFonts w:ascii="Arial" w:hAnsi="Arial" w:cs="Arial"/>
            <w:sz w:val="24"/>
          </w:rPr>
          <w:t>Digital: 3/5 +1 for using Shorthand = 4/5</w:t>
        </w:r>
      </w:ins>
    </w:p>
    <w:p w14:paraId="7FA4881B" w14:textId="77777777" w:rsidR="009178C6" w:rsidRDefault="009178C6" w:rsidP="009178C6">
      <w:pPr>
        <w:rPr>
          <w:ins w:id="29" w:author="Kelly" w:date="2020-02-28T23:50:00Z"/>
          <w:rFonts w:ascii="Arial" w:hAnsi="Arial" w:cs="Arial"/>
          <w:sz w:val="24"/>
        </w:rPr>
      </w:pPr>
    </w:p>
    <w:p w14:paraId="1D3C2FD7" w14:textId="1D3B5E69" w:rsidR="009178C6" w:rsidRPr="009178C6" w:rsidRDefault="009178C6" w:rsidP="009178C6">
      <w:pPr>
        <w:rPr>
          <w:rFonts w:ascii="Arial" w:hAnsi="Arial" w:cs="Arial"/>
          <w:sz w:val="24"/>
          <w:rPrChange w:id="30" w:author="Kelly" w:date="2020-02-28T23:49:00Z">
            <w:rPr/>
          </w:rPrChange>
        </w:rPr>
      </w:pPr>
      <w:ins w:id="31" w:author="Kelly" w:date="2020-02-28T23:50:00Z">
        <w:r>
          <w:rPr>
            <w:rFonts w:ascii="Arial" w:hAnsi="Arial" w:cs="Arial"/>
            <w:sz w:val="24"/>
          </w:rPr>
          <w:t xml:space="preserve">Total: </w:t>
        </w:r>
      </w:ins>
      <w:ins w:id="32" w:author="Kelly" w:date="2020-02-28T23:51:00Z">
        <w:r>
          <w:rPr>
            <w:rFonts w:ascii="Arial" w:hAnsi="Arial" w:cs="Arial"/>
            <w:sz w:val="24"/>
          </w:rPr>
          <w:t>13.25/15</w:t>
        </w:r>
      </w:ins>
    </w:p>
    <w:p w14:paraId="622136EB" w14:textId="77777777" w:rsidR="00913209" w:rsidRPr="00C76AE0" w:rsidRDefault="00913209">
      <w:pPr>
        <w:rPr>
          <w:rFonts w:ascii="Arial" w:hAnsi="Arial" w:cs="Arial"/>
          <w:sz w:val="24"/>
        </w:rPr>
      </w:pPr>
    </w:p>
    <w:sectPr w:rsidR="00913209" w:rsidRPr="00C76AE0" w:rsidSect="00035366"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07A04" w14:textId="77777777" w:rsidR="000F3548" w:rsidRDefault="000F3548" w:rsidP="00C76AE0">
      <w:pPr>
        <w:spacing w:after="0" w:line="240" w:lineRule="auto"/>
      </w:pPr>
      <w:r>
        <w:separator/>
      </w:r>
    </w:p>
  </w:endnote>
  <w:endnote w:type="continuationSeparator" w:id="0">
    <w:p w14:paraId="7FD12043" w14:textId="77777777" w:rsidR="000F3548" w:rsidRDefault="000F3548" w:rsidP="00C76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04AB3" w14:textId="77777777" w:rsidR="000F3548" w:rsidRDefault="000F3548" w:rsidP="00C76AE0">
      <w:pPr>
        <w:spacing w:after="0" w:line="240" w:lineRule="auto"/>
      </w:pPr>
      <w:r>
        <w:separator/>
      </w:r>
    </w:p>
  </w:footnote>
  <w:footnote w:type="continuationSeparator" w:id="0">
    <w:p w14:paraId="04483F85" w14:textId="77777777" w:rsidR="000F3548" w:rsidRDefault="000F3548" w:rsidP="00C76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1E656" w14:textId="77777777" w:rsidR="00A737AE" w:rsidRPr="00C76AE0" w:rsidRDefault="00A737AE" w:rsidP="00C76AE0">
    <w:pPr>
      <w:pStyle w:val="Header"/>
      <w:jc w:val="center"/>
      <w:rPr>
        <w:rFonts w:ascii="Arial" w:hAnsi="Arial" w:cs="Arial"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AAD65" w14:textId="77777777" w:rsidR="00A737AE" w:rsidRDefault="00A737AE" w:rsidP="00035366">
    <w:pPr>
      <w:pStyle w:val="Head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News Story 2 – Laurier Brantford’s First Beer Fest</w:t>
    </w:r>
  </w:p>
  <w:p w14:paraId="15BACBF1" w14:textId="77777777" w:rsidR="00A737AE" w:rsidRDefault="00A737AE" w:rsidP="00035366">
    <w:pPr>
      <w:pStyle w:val="Head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Samantha McGregor, 170169270</w:t>
    </w:r>
  </w:p>
  <w:p w14:paraId="3A2EA4A2" w14:textId="77777777" w:rsidR="00A737AE" w:rsidRDefault="00A737AE" w:rsidP="00035366">
    <w:pPr>
      <w:pStyle w:val="Head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DMJN 319 – Integrated Media Lab, Kelly Pedro</w:t>
    </w:r>
  </w:p>
  <w:p w14:paraId="2A6EAAA7" w14:textId="77777777" w:rsidR="00A737AE" w:rsidRDefault="00A737AE" w:rsidP="00035366">
    <w:pPr>
      <w:pStyle w:val="Head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Friday February 14</w:t>
    </w:r>
    <w:r w:rsidRPr="00C76AE0">
      <w:rPr>
        <w:rFonts w:ascii="Arial" w:hAnsi="Arial" w:cs="Arial"/>
        <w:sz w:val="24"/>
        <w:vertAlign w:val="superscript"/>
      </w:rPr>
      <w:t>th</w:t>
    </w:r>
    <w:r>
      <w:rPr>
        <w:rFonts w:ascii="Arial" w:hAnsi="Arial" w:cs="Arial"/>
        <w:sz w:val="24"/>
      </w:rPr>
      <w:t xml:space="preserve"> 2020 @ 3:00 pm</w:t>
    </w:r>
  </w:p>
  <w:p w14:paraId="72958D4D" w14:textId="77777777" w:rsidR="00A737AE" w:rsidRDefault="00A737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11B8B"/>
    <w:multiLevelType w:val="hybridMultilevel"/>
    <w:tmpl w:val="EF006880"/>
    <w:lvl w:ilvl="0" w:tplc="8E364798"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N7UwtzQ2MzA3MrNU0lEKTi0uzszPAymwrAUAVEZk2iwAAAA="/>
  </w:docVars>
  <w:rsids>
    <w:rsidRoot w:val="00C76AE0"/>
    <w:rsid w:val="00035366"/>
    <w:rsid w:val="000F3548"/>
    <w:rsid w:val="001B6824"/>
    <w:rsid w:val="002218B6"/>
    <w:rsid w:val="002D310C"/>
    <w:rsid w:val="003511A9"/>
    <w:rsid w:val="0039285E"/>
    <w:rsid w:val="003F2681"/>
    <w:rsid w:val="00431942"/>
    <w:rsid w:val="00460064"/>
    <w:rsid w:val="004F63A5"/>
    <w:rsid w:val="005458D7"/>
    <w:rsid w:val="005505E0"/>
    <w:rsid w:val="00590220"/>
    <w:rsid w:val="0069018F"/>
    <w:rsid w:val="006F2235"/>
    <w:rsid w:val="007556BE"/>
    <w:rsid w:val="007557AF"/>
    <w:rsid w:val="0079462F"/>
    <w:rsid w:val="007C335C"/>
    <w:rsid w:val="007F3D2F"/>
    <w:rsid w:val="00821171"/>
    <w:rsid w:val="00823403"/>
    <w:rsid w:val="00853DE4"/>
    <w:rsid w:val="0086620E"/>
    <w:rsid w:val="008D5434"/>
    <w:rsid w:val="008F7F86"/>
    <w:rsid w:val="00905226"/>
    <w:rsid w:val="00913209"/>
    <w:rsid w:val="009178C6"/>
    <w:rsid w:val="0093761D"/>
    <w:rsid w:val="00956443"/>
    <w:rsid w:val="00A73229"/>
    <w:rsid w:val="00A737AE"/>
    <w:rsid w:val="00A81822"/>
    <w:rsid w:val="00A91AC5"/>
    <w:rsid w:val="00B20328"/>
    <w:rsid w:val="00B23AD0"/>
    <w:rsid w:val="00B40B7B"/>
    <w:rsid w:val="00B41B68"/>
    <w:rsid w:val="00B70B10"/>
    <w:rsid w:val="00C0220C"/>
    <w:rsid w:val="00C76AE0"/>
    <w:rsid w:val="00C9798D"/>
    <w:rsid w:val="00CD29D3"/>
    <w:rsid w:val="00CD2FDF"/>
    <w:rsid w:val="00CF6E3F"/>
    <w:rsid w:val="00DA74AE"/>
    <w:rsid w:val="00E12248"/>
    <w:rsid w:val="00E42677"/>
    <w:rsid w:val="00E5530D"/>
    <w:rsid w:val="00EA5151"/>
    <w:rsid w:val="00F01976"/>
    <w:rsid w:val="00F21A52"/>
    <w:rsid w:val="00F62765"/>
    <w:rsid w:val="00F84643"/>
    <w:rsid w:val="00FA0677"/>
    <w:rsid w:val="00FA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B7D2B"/>
  <w15:docId w15:val="{3D5136FD-99AF-411A-80A3-BB74DDA1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AE0"/>
  </w:style>
  <w:style w:type="paragraph" w:styleId="Footer">
    <w:name w:val="footer"/>
    <w:basedOn w:val="Normal"/>
    <w:link w:val="FooterChar"/>
    <w:uiPriority w:val="99"/>
    <w:unhideWhenUsed/>
    <w:rsid w:val="00C76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AE0"/>
  </w:style>
  <w:style w:type="character" w:styleId="Hyperlink">
    <w:name w:val="Hyperlink"/>
    <w:basedOn w:val="DefaultParagraphFont"/>
    <w:uiPriority w:val="99"/>
    <w:unhideWhenUsed/>
    <w:rsid w:val="009132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268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22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2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2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2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.shorthand.com/R097i6wj0fcbWX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ploads.knightlab.com/storymapjs/da0ffcefea216406fc18e501f637f7b7/laurier-brantford-beer-fest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McGregor</dc:creator>
  <cp:keywords/>
  <dc:description/>
  <cp:lastModifiedBy>Samantha McGregor</cp:lastModifiedBy>
  <cp:revision>2</cp:revision>
  <dcterms:created xsi:type="dcterms:W3CDTF">2020-03-03T18:19:00Z</dcterms:created>
  <dcterms:modified xsi:type="dcterms:W3CDTF">2020-03-03T18:19:00Z</dcterms:modified>
</cp:coreProperties>
</file>